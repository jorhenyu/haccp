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2228"/>
        <w:gridCol w:w="3852"/>
        <w:gridCol w:w="793"/>
        <w:gridCol w:w="648"/>
        <w:gridCol w:w="656"/>
        <w:gridCol w:w="648"/>
      </w:tblGrid>
      <w:tr w:rsidR="003C1691" w:rsidRPr="00CC2F86" w:rsidTr="00817BD7">
        <w:trPr>
          <w:jc w:val="center"/>
        </w:trPr>
        <w:tc>
          <w:tcPr>
            <w:tcW w:w="816" w:type="dxa"/>
            <w:vAlign w:val="center"/>
          </w:tcPr>
          <w:p w:rsidR="003C1691" w:rsidRPr="00CC2F86" w:rsidRDefault="003C1691" w:rsidP="00817BD7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:rsidR="003C1691" w:rsidRPr="00CC2F86" w:rsidRDefault="003C1691" w:rsidP="00817BD7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:rsidR="003C1691" w:rsidRPr="00CC2F86" w:rsidRDefault="006E12AC" w:rsidP="00817BD7">
            <w:pPr>
              <w:jc w:val="both"/>
              <w:rPr>
                <w:szCs w:val="24"/>
              </w:rPr>
            </w:pPr>
            <w:r w:rsidRPr="005E3E90">
              <w:t>${</w:t>
            </w:r>
            <w:r>
              <w:t>r</w:t>
            </w:r>
            <w:r>
              <w:rPr>
                <w:rFonts w:hint="eastAsia"/>
              </w:rPr>
              <w:t>D</w:t>
            </w:r>
            <w:r w:rsidRPr="0078625A">
              <w:t>ate</w:t>
            </w:r>
            <w:r w:rsidRPr="005E3E90">
              <w:t>}</w:t>
            </w:r>
          </w:p>
        </w:tc>
        <w:tc>
          <w:tcPr>
            <w:tcW w:w="3969" w:type="dxa"/>
            <w:vAlign w:val="center"/>
          </w:tcPr>
          <w:p w:rsidR="003C1691" w:rsidRPr="00CC2F86" w:rsidRDefault="003C1691" w:rsidP="00817BD7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:rsidR="003C1691" w:rsidRPr="00CC2F86" w:rsidRDefault="003C1691" w:rsidP="00817BD7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:rsidR="003C1691" w:rsidRPr="00CC2F86" w:rsidRDefault="003C1691" w:rsidP="00817BD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:rsidR="003C1691" w:rsidRPr="00CC2F86" w:rsidRDefault="003C1691" w:rsidP="00817BD7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C1691" w:rsidRPr="00CC2F86" w:rsidTr="00817BD7">
        <w:trPr>
          <w:trHeight w:val="206"/>
          <w:jc w:val="center"/>
        </w:trPr>
        <w:tc>
          <w:tcPr>
            <w:tcW w:w="816" w:type="dxa"/>
            <w:vAlign w:val="center"/>
          </w:tcPr>
          <w:p w:rsidR="003C1691" w:rsidRPr="00CC2F86" w:rsidRDefault="003C1691" w:rsidP="00817BD7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:rsidR="003C1691" w:rsidRPr="00CC2F86" w:rsidRDefault="003C1691" w:rsidP="00817B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:rsidR="003C1691" w:rsidRPr="00CC2F86" w:rsidRDefault="003C1691" w:rsidP="00817BD7">
            <w:pPr>
              <w:widowControl/>
              <w:rPr>
                <w:b/>
                <w:sz w:val="32"/>
                <w:szCs w:val="28"/>
              </w:rPr>
            </w:pPr>
            <w:r w:rsidRPr="00CC2F86">
              <w:rPr>
                <w:rFonts w:hint="eastAsia"/>
                <w:b/>
                <w:sz w:val="32"/>
                <w:szCs w:val="28"/>
              </w:rPr>
              <w:t>表二</w:t>
            </w:r>
            <w:r w:rsidRPr="00CC2F86">
              <w:rPr>
                <w:rFonts w:ascii="Times New Roman" w:hAnsi="Times New Roman" w:cs="Times New Roman" w:hint="eastAsia"/>
                <w:b/>
                <w:sz w:val="32"/>
                <w:szCs w:val="28"/>
              </w:rPr>
              <w:t>、</w:t>
            </w:r>
            <w:r w:rsidRPr="00CC2F86">
              <w:rPr>
                <w:rFonts w:hint="eastAsia"/>
                <w:b/>
                <w:sz w:val="32"/>
                <w:szCs w:val="28"/>
              </w:rPr>
              <w:t>產品特性及貯運方式</w:t>
            </w:r>
          </w:p>
        </w:tc>
        <w:tc>
          <w:tcPr>
            <w:tcW w:w="806" w:type="dxa"/>
            <w:vAlign w:val="center"/>
          </w:tcPr>
          <w:p w:rsidR="003C1691" w:rsidRPr="00CC2F86" w:rsidRDefault="003C1691" w:rsidP="00817BD7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:rsidR="003C1691" w:rsidRPr="00CC2F86" w:rsidRDefault="003C1691" w:rsidP="00817BD7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:rsidR="003C1691" w:rsidRPr="00CC2F86" w:rsidRDefault="003C1691" w:rsidP="00817BD7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:rsidR="003C1691" w:rsidRPr="00CC2F86" w:rsidRDefault="003C1691" w:rsidP="00817BD7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3C1691" w:rsidRPr="00CC2F86" w:rsidRDefault="003C1691" w:rsidP="003C1691">
      <w:pPr>
        <w:widowControl/>
        <w:rPr>
          <w:b/>
          <w:sz w:val="32"/>
          <w:szCs w:val="28"/>
        </w:rPr>
      </w:pPr>
    </w:p>
    <w:tbl>
      <w:tblPr>
        <w:tblStyle w:val="a3"/>
        <w:tblW w:w="96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69"/>
      </w:tblGrid>
      <w:tr w:rsidR="00FC7969" w:rsidRPr="00CC2F86" w:rsidTr="00FC7969">
        <w:trPr>
          <w:trHeight w:val="85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產品類別: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20600D" w:rsidP="00FC7969">
            <w:pPr>
              <w:jc w:val="both"/>
              <w:rPr>
                <w:szCs w:val="28"/>
              </w:rPr>
            </w:pPr>
            <w:r w:rsidRPr="00B03556">
              <w:rPr>
                <w:szCs w:val="28"/>
              </w:rPr>
              <w:t>${cId}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color w:val="FF0000"/>
                <w:szCs w:val="24"/>
              </w:rPr>
            </w:pPr>
            <w:r w:rsidRPr="00CC2F86">
              <w:rPr>
                <w:rFonts w:hint="eastAsia"/>
                <w:sz w:val="28"/>
                <w:szCs w:val="28"/>
              </w:rPr>
              <w:t>品名</w:t>
            </w:r>
            <w:r w:rsidRPr="00CC2F86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jc w:val="both"/>
              <w:rPr>
                <w:szCs w:val="24"/>
              </w:rPr>
            </w:pPr>
            <w:r w:rsidRPr="00B03556">
              <w:rPr>
                <w:szCs w:val="24"/>
              </w:rPr>
              <w:t>${pName}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  <w:bookmarkStart w:id="0" w:name="_GoBack" w:colFirst="1" w:colLast="1"/>
            <w:r w:rsidRPr="00CC2F86">
              <w:rPr>
                <w:rFonts w:hint="eastAsia"/>
                <w:color w:val="000000"/>
                <w:sz w:val="28"/>
                <w:szCs w:val="28"/>
              </w:rPr>
              <w:t>主原料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szCs w:val="24"/>
              </w:rPr>
            </w:pPr>
            <w:r w:rsidRPr="00B03556">
              <w:rPr>
                <w:szCs w:val="24"/>
              </w:rPr>
              <w:t>${matrlM}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副原料</w:t>
            </w:r>
            <w:r w:rsidRPr="00CC2F86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szCs w:val="24"/>
              </w:rPr>
            </w:pPr>
            <w:r w:rsidRPr="00B03556">
              <w:rPr>
                <w:szCs w:val="24"/>
              </w:rPr>
              <w:t>${matrlO}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食品添加物</w:t>
            </w:r>
            <w:r w:rsidRPr="00CC2F86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szCs w:val="24"/>
              </w:rPr>
            </w:pPr>
            <w:r w:rsidRPr="00B03556">
              <w:rPr>
                <w:szCs w:val="24"/>
              </w:rPr>
              <w:t>${fdAdd}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rFonts w:ascii="Times New Roman" w:hAnsi="Times New Roman" w:cs="Times New Roman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加工助劑</w:t>
            </w:r>
            <w:r w:rsidRPr="00CC2F86">
              <w:rPr>
                <w:color w:val="000000"/>
                <w:sz w:val="28"/>
                <w:szCs w:val="28"/>
              </w:rPr>
              <w:t>：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rFonts w:ascii="Times New Roman" w:hAnsi="Times New Roman" w:cs="Times New Roman"/>
              </w:rPr>
            </w:pPr>
            <w:r w:rsidRPr="00B03556">
              <w:rPr>
                <w:rFonts w:ascii="Times New Roman" w:hAnsi="Times New Roman" w:cs="Times New Roman"/>
              </w:rPr>
              <w:t>${prcsAids}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物料</w:t>
            </w:r>
            <w:r w:rsidRPr="00CC2F86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autoSpaceDE w:val="0"/>
              <w:autoSpaceDN w:val="0"/>
              <w:snapToGrid w:val="0"/>
              <w:ind w:right="170"/>
              <w:textAlignment w:val="bottom"/>
              <w:rPr>
                <w:szCs w:val="24"/>
              </w:rPr>
            </w:pPr>
            <w:r w:rsidRPr="00B03556">
              <w:rPr>
                <w:szCs w:val="24"/>
              </w:rPr>
              <w:t>${matrl}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color w:val="FF0000"/>
                <w:szCs w:val="24"/>
              </w:rPr>
            </w:pPr>
            <w:r w:rsidRPr="00CC2F86">
              <w:rPr>
                <w:rFonts w:hint="eastAsia"/>
                <w:sz w:val="28"/>
                <w:szCs w:val="28"/>
              </w:rPr>
              <w:t>產品特性</w:t>
            </w:r>
            <w:r w:rsidRPr="00CC2F86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jc w:val="both"/>
              <w:rPr>
                <w:szCs w:val="24"/>
              </w:rPr>
            </w:pPr>
            <w:r w:rsidRPr="00B03556">
              <w:rPr>
                <w:szCs w:val="24"/>
              </w:rPr>
              <w:t>${pdtFt}</w:t>
            </w:r>
          </w:p>
        </w:tc>
      </w:tr>
      <w:tr w:rsidR="00FC7969" w:rsidRPr="00CC2F86" w:rsidTr="00FC7969">
        <w:trPr>
          <w:trHeight w:val="702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color w:val="FF0000"/>
                <w:szCs w:val="24"/>
              </w:rPr>
            </w:pPr>
            <w:r w:rsidRPr="00CC2F86">
              <w:rPr>
                <w:rFonts w:hint="eastAsia"/>
                <w:sz w:val="28"/>
                <w:szCs w:val="28"/>
              </w:rPr>
              <w:t>加工方式</w:t>
            </w:r>
            <w:r w:rsidRPr="00CC2F86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jc w:val="both"/>
              <w:rPr>
                <w:szCs w:val="24"/>
              </w:rPr>
            </w:pPr>
            <w:r w:rsidRPr="00B03556">
              <w:rPr>
                <w:szCs w:val="24"/>
              </w:rPr>
              <w:t>${pdtMd}</w:t>
            </w:r>
          </w:p>
        </w:tc>
      </w:tr>
      <w:tr w:rsidR="00FC7969" w:rsidRPr="00CC2F86" w:rsidTr="00FC7969">
        <w:trPr>
          <w:trHeight w:val="62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color w:val="FF0000"/>
                <w:szCs w:val="24"/>
              </w:rPr>
            </w:pPr>
            <w:r w:rsidRPr="00CC2F86">
              <w:rPr>
                <w:rFonts w:hint="eastAsia"/>
                <w:sz w:val="28"/>
                <w:szCs w:val="28"/>
              </w:rPr>
              <w:t>包裝方式及說明</w:t>
            </w:r>
            <w:r w:rsidRPr="00CC2F86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jc w:val="both"/>
              <w:rPr>
                <w:szCs w:val="24"/>
              </w:rPr>
            </w:pPr>
            <w:r w:rsidRPr="00B03556">
              <w:rPr>
                <w:szCs w:val="24"/>
              </w:rPr>
              <w:t>${pmDesc}</w:t>
            </w:r>
          </w:p>
        </w:tc>
      </w:tr>
      <w:tr w:rsidR="00FC7969" w:rsidRPr="00CC2F86" w:rsidTr="00FC7969">
        <w:trPr>
          <w:trHeight w:val="69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szCs w:val="24"/>
              </w:rPr>
            </w:pPr>
            <w:r w:rsidRPr="00CC2F86">
              <w:rPr>
                <w:rFonts w:hint="eastAsia"/>
                <w:sz w:val="28"/>
                <w:szCs w:val="28"/>
              </w:rPr>
              <w:t>貯存及運輸方法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jc w:val="both"/>
              <w:rPr>
                <w:szCs w:val="24"/>
              </w:rPr>
            </w:pPr>
            <w:r w:rsidRPr="00B03556">
              <w:rPr>
                <w:szCs w:val="24"/>
              </w:rPr>
              <w:t>${stMd}</w:t>
            </w:r>
          </w:p>
        </w:tc>
      </w:tr>
      <w:tr w:rsidR="00FC7969" w:rsidRPr="00CC2F86" w:rsidTr="00FC7969">
        <w:trPr>
          <w:trHeight w:val="69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szCs w:val="24"/>
              </w:rPr>
            </w:pPr>
            <w:r w:rsidRPr="00CC2F86">
              <w:rPr>
                <w:rFonts w:hint="eastAsia"/>
                <w:sz w:val="28"/>
                <w:szCs w:val="28"/>
              </w:rPr>
              <w:t>架售期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jc w:val="both"/>
              <w:rPr>
                <w:szCs w:val="24"/>
              </w:rPr>
            </w:pPr>
            <w:r w:rsidRPr="00B03556">
              <w:rPr>
                <w:szCs w:val="24"/>
              </w:rPr>
              <w:t>${sLife}</w:t>
            </w:r>
          </w:p>
        </w:tc>
      </w:tr>
      <w:tr w:rsidR="00FC7969" w:rsidRPr="00CC2F86" w:rsidTr="00FC7969">
        <w:trPr>
          <w:trHeight w:val="695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CC2F86" w:rsidRDefault="00FC7969" w:rsidP="00FC7969">
            <w:pPr>
              <w:jc w:val="both"/>
              <w:rPr>
                <w:sz w:val="28"/>
                <w:szCs w:val="28"/>
              </w:rPr>
            </w:pPr>
            <w:ins w:id="1" w:author="游淑靜" w:date="2019-12-10T15:31:00Z">
              <w:r w:rsidRPr="003D2924">
                <w:rPr>
                  <w:rFonts w:ascii="Times New Roman" w:hAnsi="Times New Roman" w:cs="Times New Roman"/>
                  <w:sz w:val="28"/>
                  <w:szCs w:val="28"/>
                </w:rPr>
                <w:t>注意事項：</w:t>
              </w:r>
            </w:ins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969" w:rsidRPr="00B03556" w:rsidRDefault="00B03556" w:rsidP="00FC7969">
            <w:pPr>
              <w:jc w:val="both"/>
              <w:rPr>
                <w:sz w:val="28"/>
                <w:szCs w:val="28"/>
              </w:rPr>
            </w:pPr>
            <w:r w:rsidRPr="00B03556">
              <w:rPr>
                <w:sz w:val="28"/>
                <w:szCs w:val="28"/>
              </w:rPr>
              <w:t>${notes}</w:t>
            </w:r>
          </w:p>
        </w:tc>
      </w:tr>
      <w:bookmarkEnd w:id="0"/>
    </w:tbl>
    <w:p w:rsidR="00C651B3" w:rsidRPr="003C1691" w:rsidRDefault="00C651B3"/>
    <w:sectPr w:rsidR="00C651B3" w:rsidRPr="003C1691" w:rsidSect="003C1691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F6" w:rsidRDefault="004F78F6" w:rsidP="006E12AC">
      <w:r>
        <w:separator/>
      </w:r>
    </w:p>
  </w:endnote>
  <w:endnote w:type="continuationSeparator" w:id="0">
    <w:p w:rsidR="004F78F6" w:rsidRDefault="004F78F6" w:rsidP="006E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F6" w:rsidRDefault="004F78F6" w:rsidP="006E12AC">
      <w:r>
        <w:separator/>
      </w:r>
    </w:p>
  </w:footnote>
  <w:footnote w:type="continuationSeparator" w:id="0">
    <w:p w:rsidR="004F78F6" w:rsidRDefault="004F78F6" w:rsidP="006E1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1"/>
    <w:rsid w:val="000B0603"/>
    <w:rsid w:val="00133B10"/>
    <w:rsid w:val="0020600D"/>
    <w:rsid w:val="003C1691"/>
    <w:rsid w:val="004F78F6"/>
    <w:rsid w:val="005E3C77"/>
    <w:rsid w:val="006E12AC"/>
    <w:rsid w:val="008840FA"/>
    <w:rsid w:val="00B03556"/>
    <w:rsid w:val="00BF6784"/>
    <w:rsid w:val="00C651B3"/>
    <w:rsid w:val="00CD4AC5"/>
    <w:rsid w:val="00D030D8"/>
    <w:rsid w:val="00D843AF"/>
    <w:rsid w:val="00F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C2C87-6161-46EE-9EA2-70879109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691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691"/>
    <w:rPr>
      <w:rFonts w:ascii="標楷體" w:eastAsia="標楷體" w:hAnsi="標楷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E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E12AC"/>
    <w:rPr>
      <w:rFonts w:ascii="標楷體" w:eastAsia="標楷體" w:hAnsi="標楷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E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E12AC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jason</dc:creator>
  <cp:keywords/>
  <dc:description/>
  <cp:lastModifiedBy>yu jason</cp:lastModifiedBy>
  <cp:revision>10</cp:revision>
  <dcterms:created xsi:type="dcterms:W3CDTF">2020-08-06T07:17:00Z</dcterms:created>
  <dcterms:modified xsi:type="dcterms:W3CDTF">2020-08-06T08:51:00Z</dcterms:modified>
</cp:coreProperties>
</file>